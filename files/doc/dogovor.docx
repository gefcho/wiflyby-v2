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0564" w:rsidRDefault="00A47743">
      <w:pPr>
        <w:shd w:val="clear" w:color="auto" w:fill="FFFFFF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 № _______________</w:t>
      </w:r>
    </w:p>
    <w:p w:rsidR="00960564" w:rsidRDefault="00A47743">
      <w:pPr>
        <w:shd w:val="clear" w:color="auto" w:fill="FFFFFF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на оказание</w:t>
      </w:r>
      <w:r w:rsidRPr="006D2D6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услуги по авторизации пользователей</w:t>
      </w:r>
    </w:p>
    <w:p w:rsidR="00960564" w:rsidRDefault="00A47743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</w:t>
      </w:r>
    </w:p>
    <w:p w:rsidR="00960564" w:rsidRDefault="00A47743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г. Минск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                     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____» _________ 201</w:t>
      </w:r>
      <w:r w:rsidRPr="006D2D66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960564" w:rsidRDefault="00960564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0564" w:rsidRDefault="00A47743" w:rsidP="00EB3295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b/>
          <w:sz w:val="24"/>
          <w:szCs w:val="24"/>
        </w:rPr>
        <w:t xml:space="preserve">Совместное общество с ограниченной ответственностью «ИНТЕРКОНСАЛТЛИЗИНГ», </w:t>
      </w:r>
      <w:r>
        <w:rPr>
          <w:rFonts w:ascii="Times New Roman" w:hAnsi="Times New Roman"/>
          <w:sz w:val="24"/>
          <w:szCs w:val="24"/>
        </w:rPr>
        <w:t xml:space="preserve">именуемое в дальнейшем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«Исполнитель»</w:t>
      </w:r>
      <w:r>
        <w:rPr>
          <w:rFonts w:ascii="Times New Roman" w:hAnsi="Times New Roman"/>
          <w:sz w:val="24"/>
          <w:szCs w:val="24"/>
        </w:rPr>
        <w:t xml:space="preserve">, в лице директора Шимановича Кирилла Сергеевича, действующего на основании Устава, с одной  стороны,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 ____________________________________________________________, именуемое в дальнейшем «Заказчик», в лице _________________________________________________ действующего на основании _______________________, с другой стороны</w:t>
      </w:r>
      <w:r>
        <w:rPr>
          <w:rFonts w:ascii="Times New Roman" w:hAnsi="Times New Roman"/>
          <w:sz w:val="24"/>
          <w:szCs w:val="24"/>
        </w:rPr>
        <w:t>, а вместе именуемые «Стороны», заключили Договор о нижеследующем:</w:t>
      </w:r>
    </w:p>
    <w:p w:rsidR="00960564" w:rsidRDefault="00960564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Предмет Договора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Согласно настоящему Договору Заказчик поручает, а Исполнитель принимает на себя обязательства по оказанию услуги организации авторизации и аутентификации Пользователей Заказчика в сети Интернет, осуществлению обработки, хранению и защите их персональных данных. 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Предоставление услуг, предусмотренных п. 1.1. настоящего Договора, осуществляется путем подключения оборудования Заказчика к системе авторизации Исполнителя по сети передачи данных, а в случае отсутствия надлежащего оборудования, по согласованию с Заказчиком, предоставление ему необходимой техники и/или приведение в соответствие имеющегося оборудования. </w:t>
      </w:r>
      <w:r>
        <w:rPr>
          <w:rFonts w:ascii="Times New Roman" w:hAnsi="Times New Roman"/>
          <w:sz w:val="24"/>
          <w:szCs w:val="24"/>
          <w:highlight w:val="yellow"/>
        </w:rPr>
        <w:t xml:space="preserve">Для начала оказания услуг Исполнителем, Заказчик должен направить заявку. Заявка может быть сделана как в устной форме по </w:t>
      </w:r>
      <w:r w:rsidR="00EB3295">
        <w:rPr>
          <w:rFonts w:ascii="Times New Roman" w:hAnsi="Times New Roman"/>
          <w:sz w:val="24"/>
          <w:szCs w:val="24"/>
          <w:highlight w:val="yellow"/>
        </w:rPr>
        <w:t>телефону,</w:t>
      </w:r>
      <w:r>
        <w:rPr>
          <w:rFonts w:ascii="Times New Roman" w:hAnsi="Times New Roman"/>
          <w:sz w:val="24"/>
          <w:szCs w:val="24"/>
          <w:highlight w:val="yellow"/>
        </w:rPr>
        <w:t xml:space="preserve"> так и в письменном виде, путем направления на электронную почту Исполнителя или оформления ее на сайте. При оформлении заявки на выполнение услуг, указанных в п.1.1. договора Заказчик должен указать: Место подключение, наименование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SSID</w:t>
      </w:r>
      <w:r w:rsidRPr="006D2D66">
        <w:rPr>
          <w:rFonts w:ascii="Times New Roman" w:hAnsi="Times New Roman"/>
          <w:sz w:val="24"/>
          <w:szCs w:val="24"/>
          <w:highlight w:val="yellow"/>
        </w:rPr>
        <w:t xml:space="preserve">, </w:t>
      </w:r>
      <w:r>
        <w:rPr>
          <w:rFonts w:ascii="Times New Roman" w:hAnsi="Times New Roman"/>
          <w:sz w:val="24"/>
          <w:szCs w:val="24"/>
          <w:highlight w:val="yellow"/>
        </w:rPr>
        <w:t>количество точек доступа (в случае невозможности определить нужное количество точек доступа, специалисты Исполнителя осуществляет выезд к Заказчику для осуществления расчетов).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заключении настоящего Договора на срок от 1 (одного) года, оборудование Исполнителя для оказания услуг по настоящему Договору предоставляется в безвозмездное пользование. При заключении Договора на более короткий срок стоимость аренды оборудования подлежит дополнительному согласованию.</w:t>
      </w:r>
      <w:bookmarkStart w:id="0" w:name="_GoBack"/>
      <w:bookmarkEnd w:id="0"/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Авторизация пользователей происходит путем их перенаправления на сайт </w:t>
      </w:r>
      <w:hyperlink r:id="rId8" w:history="1"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http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://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enter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.</w:t>
        </w:r>
        <w:proofErr w:type="spellStart"/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wi</w:t>
        </w:r>
        <w:proofErr w:type="spellEnd"/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-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fly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.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by</w:t>
        </w:r>
      </w:hyperlink>
      <w:r w:rsidRPr="006D2D66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 xml:space="preserve">(или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net</w:t>
      </w:r>
      <w:r w:rsidRPr="006D2D66">
        <w:rPr>
          <w:rFonts w:ascii="Times New Roman" w:hAnsi="Times New Roman"/>
          <w:sz w:val="24"/>
          <w:szCs w:val="24"/>
          <w:highlight w:val="yellow"/>
        </w:rPr>
        <w:t>?</w:t>
      </w:r>
      <w:r>
        <w:rPr>
          <w:rFonts w:ascii="Times New Roman" w:hAnsi="Times New Roman"/>
          <w:sz w:val="24"/>
          <w:szCs w:val="24"/>
          <w:highlight w:val="yellow"/>
        </w:rPr>
        <w:t xml:space="preserve">), для последующей идентификации. Пользователь, при согласии </w:t>
      </w:r>
      <w:r>
        <w:rPr>
          <w:rFonts w:ascii="Times New Roman" w:hAnsi="Times New Roman"/>
          <w:sz w:val="24"/>
          <w:szCs w:val="24"/>
        </w:rPr>
        <w:t xml:space="preserve">с условиями предоставления услуги </w:t>
      </w:r>
      <w:r w:rsidR="006D2D66">
        <w:rPr>
          <w:rFonts w:ascii="Times New Roman" w:hAnsi="Times New Roman"/>
          <w:sz w:val="24"/>
          <w:szCs w:val="24"/>
        </w:rPr>
        <w:t xml:space="preserve">авторизации с последующим </w:t>
      </w:r>
      <w:r>
        <w:rPr>
          <w:rFonts w:ascii="Times New Roman" w:hAnsi="Times New Roman"/>
          <w:sz w:val="24"/>
          <w:szCs w:val="24"/>
        </w:rPr>
        <w:t>доступ</w:t>
      </w:r>
      <w:r w:rsidR="006D2D66">
        <w:rPr>
          <w:rFonts w:ascii="Times New Roman" w:hAnsi="Times New Roman"/>
          <w:sz w:val="24"/>
          <w:szCs w:val="24"/>
        </w:rPr>
        <w:t>ом</w:t>
      </w:r>
      <w:r>
        <w:rPr>
          <w:rFonts w:ascii="Times New Roman" w:hAnsi="Times New Roman"/>
          <w:sz w:val="24"/>
          <w:szCs w:val="24"/>
        </w:rPr>
        <w:t xml:space="preserve"> </w:t>
      </w:r>
      <w:r w:rsidR="006D2D66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сет</w:t>
      </w:r>
      <w:r w:rsidR="006D2D66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«Интернет» </w:t>
      </w:r>
      <w:r w:rsidR="006D2D66">
        <w:rPr>
          <w:rFonts w:ascii="Times New Roman" w:hAnsi="Times New Roman"/>
          <w:sz w:val="24"/>
          <w:szCs w:val="24"/>
        </w:rPr>
        <w:t xml:space="preserve">Заказчика, </w:t>
      </w:r>
      <w:r>
        <w:rPr>
          <w:rFonts w:ascii="Times New Roman" w:hAnsi="Times New Roman"/>
          <w:sz w:val="24"/>
          <w:szCs w:val="24"/>
        </w:rPr>
        <w:t xml:space="preserve">фиксирует в системе свои данные, после чего происходит проверка мобильного телефона путем направления Пользователю текстового сообщения с паролем. После подтверждения своего мобильного телефона, путем введения пароля, пользователь авторизуется в системе и получает доступ </w:t>
      </w:r>
      <w:r w:rsidR="006D2D66">
        <w:rPr>
          <w:rFonts w:ascii="Times New Roman" w:hAnsi="Times New Roman"/>
          <w:sz w:val="24"/>
          <w:szCs w:val="24"/>
        </w:rPr>
        <w:t>к сети интернет Заказчика.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обладает всеми имущественными и интеллектуальными правами на предмет Договора, сайт, указанный в п. 1.2. настоящего Договора.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имеет право в любой рабочий день, при обязательном заблаговременном (не позднее, чем за 1 день) уведомлении Заказчика, произвести техническое обслуживание и/или замену установленного оборудования на иное, осуществляющее аналогичные функции.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Договор заключается Сторонами в целях исполнения Указа Президента Республики Беларусь №60 от 01.02.2010 г. «</w:t>
      </w:r>
      <w:r>
        <w:rPr>
          <w:rFonts w:ascii="Times New Roman" w:eastAsia="SimSun" w:hAnsi="Times New Roman"/>
          <w:color w:val="333333"/>
          <w:sz w:val="24"/>
          <w:szCs w:val="24"/>
          <w:shd w:val="clear" w:color="auto" w:fill="FFFFFF"/>
        </w:rPr>
        <w:t>О мерах по совершенствованию использования национального сегмента сети Интернет» 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«Пользователем» в рамках настоящего Договора признается физическое лицо, зарегистрированное в качестве Пользователя у любого оператора мобильной связи, имеющее в наличии устройство для подключения к Интернету воспользовавшееся и (или) желающее воспользоваться услугой доступа к сети Интернет, через пункт коллективного доступа к Интернету</w:t>
      </w:r>
      <w:r w:rsidR="006D2D66">
        <w:rPr>
          <w:rFonts w:ascii="Times New Roman" w:hAnsi="Times New Roman"/>
          <w:sz w:val="24"/>
          <w:szCs w:val="24"/>
        </w:rPr>
        <w:t xml:space="preserve"> у Заказчика.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авторизации Пользователей соответствует требованиям Указа Президента Республики Беларусь №60 от 01.02.2010 г. «</w:t>
      </w:r>
      <w:r>
        <w:rPr>
          <w:rFonts w:ascii="Times New Roman" w:eastAsia="SimSun" w:hAnsi="Times New Roman"/>
          <w:color w:val="333333"/>
          <w:sz w:val="24"/>
          <w:szCs w:val="24"/>
          <w:shd w:val="clear" w:color="auto" w:fill="FFFFFF"/>
        </w:rPr>
        <w:t>О мерах по совершенствованию использования национального сегмента сети Интернет».</w:t>
      </w:r>
    </w:p>
    <w:p w:rsidR="00960564" w:rsidRDefault="00960564">
      <w:pPr>
        <w:pStyle w:val="1"/>
        <w:spacing w:after="0" w:line="276" w:lineRule="auto"/>
        <w:ind w:left="0" w:firstLine="284"/>
        <w:jc w:val="center"/>
        <w:rPr>
          <w:rFonts w:ascii="Times New Roman" w:hAnsi="Times New Roman"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Обязанности Исполнителя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обязуется: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предоставлять услуги, предусмотренные п. 1.1. настоящего Договора, в полном объеме, в соответствии с действующим законодательством Республики Беларусь.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установить и настроить оборудование для предоставления услуг, предусмотренных п. 1.1. настоящего Договора, по месту предоставления Заказчиком доступа к электропитанию (220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) и интернет кабелю «</w:t>
      </w:r>
      <w:r>
        <w:rPr>
          <w:rFonts w:ascii="Times New Roman" w:hAnsi="Times New Roman"/>
          <w:sz w:val="24"/>
          <w:szCs w:val="24"/>
          <w:lang w:val="en-US"/>
        </w:rPr>
        <w:t>Ethernet</w:t>
      </w:r>
      <w:r>
        <w:rPr>
          <w:rFonts w:ascii="Times New Roman" w:hAnsi="Times New Roman"/>
          <w:sz w:val="24"/>
          <w:szCs w:val="24"/>
        </w:rPr>
        <w:t>».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обеспечивать ежедневное и круглосуточное функционирование сервисов, за исключением промежутков времени для проведения профилактических, сервисных работ, устранения неисправностей, и прочих неисправностях, независящих от Исполнителя.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highlight w:val="yellow"/>
        </w:rPr>
        <w:t xml:space="preserve"> обеспечивать круглосуточный и ежедневный доступ Заказчику к сайту </w:t>
      </w:r>
      <w:hyperlink r:id="rId9" w:history="1"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http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://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enter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.</w:t>
        </w:r>
        <w:proofErr w:type="spellStart"/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wi</w:t>
        </w:r>
        <w:proofErr w:type="spellEnd"/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-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fly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</w:rPr>
          <w:t>.</w:t>
        </w:r>
        <w:r>
          <w:rPr>
            <w:rStyle w:val="a9"/>
            <w:rFonts w:ascii="Times New Roman" w:hAnsi="Times New Roman"/>
            <w:sz w:val="24"/>
            <w:szCs w:val="24"/>
            <w:highlight w:val="yellow"/>
            <w:lang w:val="en-US"/>
          </w:rPr>
          <w:t>by</w:t>
        </w:r>
      </w:hyperlink>
      <w:r w:rsidRPr="006D2D66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 xml:space="preserve">(или </w:t>
      </w:r>
      <w:r w:rsidRPr="006D2D66">
        <w:rPr>
          <w:rFonts w:ascii="Times New Roman" w:hAnsi="Times New Roman"/>
          <w:sz w:val="24"/>
          <w:szCs w:val="24"/>
          <w:highlight w:val="yellow"/>
        </w:rPr>
        <w:t>.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net</w:t>
      </w:r>
      <w:r w:rsidRPr="006D2D66">
        <w:rPr>
          <w:rFonts w:ascii="Times New Roman" w:hAnsi="Times New Roman"/>
          <w:sz w:val="24"/>
          <w:szCs w:val="24"/>
          <w:highlight w:val="yellow"/>
        </w:rPr>
        <w:t>?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>
        <w:rPr>
          <w:rFonts w:ascii="Times New Roman" w:hAnsi="Times New Roman"/>
          <w:sz w:val="24"/>
          <w:szCs w:val="24"/>
        </w:rPr>
        <w:t xml:space="preserve"> для осуществления технической поддержки, настройки согласованного в Приложении №1, оборудования. 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оказывать Заказчику информационную поддержку по вопросам работоспособности сервисов.  Информационная поддержка осуществляется посредством электронной почты и телефонной связи, которые опубликованы на сайте Исполнителя, в рабочие дни и часы работы Заказчика с 09:00-18:00.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срок хранения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данных идентификации и аутентификации Пользователей сети Интернет</w:t>
      </w:r>
      <w:r w:rsidR="006D2D66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Заказчика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 менее </w:t>
      </w:r>
      <w:r w:rsidRPr="006D2D66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Pr="006D2D66">
        <w:rPr>
          <w:rFonts w:ascii="Times New Roman" w:eastAsia="Times New Roman" w:hAnsi="Times New Roman"/>
          <w:sz w:val="24"/>
          <w:szCs w:val="24"/>
          <w:lang w:eastAsia="ru-RU"/>
        </w:rPr>
        <w:t>одного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 года.</w:t>
      </w:r>
    </w:p>
    <w:p w:rsidR="00960564" w:rsidRDefault="00960564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Обязанности Заказчика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Заказчик обязуется: </w:t>
      </w:r>
    </w:p>
    <w:p w:rsidR="00960564" w:rsidRDefault="00A47743">
      <w:pPr>
        <w:spacing w:after="0"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соблюдать действующие законодательные и нормативные акты;</w:t>
      </w:r>
    </w:p>
    <w:p w:rsidR="00960564" w:rsidRDefault="00A47743">
      <w:pPr>
        <w:spacing w:after="0"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соблюдать этические нормы и правила делового оборота; 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не допускать совершение каких-либо действий, которые могут нанести ущерб деловой репутации Исполнителя;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обеспечивать Исполнителя необходимой для выполнения настоящего договора информацией;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не передавать определенную информацию (содержимое настоящего договора, данные для доступа в личный кабинет, информацию о пользователях, прошедших аутентификацию на точках доступа) третьим лицам без согласия Исполнителя. 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при предоставлении конфиденциальной информации на основании запроса компетентных государственных органов – незамедлительно информировать Исполнителя о таком разглашении информации.</w:t>
      </w:r>
    </w:p>
    <w:p w:rsidR="00960564" w:rsidRDefault="00A47743">
      <w:pPr>
        <w:spacing w:after="0"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соблюдать условия использования предоставляемых ресурсов Исполнителя.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по требованию Исполнителя и/или при окончании действия Договора, вернуть ему предоставленное во временное пользование Заказчику оборудование в рабочем состоянии, целостности и надлежащем виде.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предоставить доступ к электропитанию (220v) и кабелю «</w:t>
      </w:r>
      <w:r>
        <w:rPr>
          <w:rFonts w:ascii="Times New Roman" w:hAnsi="Times New Roman"/>
          <w:sz w:val="24"/>
          <w:szCs w:val="24"/>
          <w:lang w:val="en-US"/>
        </w:rPr>
        <w:t>Ethernet</w:t>
      </w:r>
      <w:r>
        <w:rPr>
          <w:rFonts w:ascii="Times New Roman" w:hAnsi="Times New Roman"/>
          <w:sz w:val="24"/>
          <w:szCs w:val="24"/>
        </w:rPr>
        <w:t xml:space="preserve">» по которому осуществляется доступ в сеть интернет. 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разместить и содержать оборудование в надлежащем состоянии. 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при возникновении неисправностей оборудования незамедлительно сообщить Исполнителю, с целю кратчайшего устранения неполадок. </w:t>
      </w:r>
    </w:p>
    <w:p w:rsidR="00960564" w:rsidRDefault="00A47743">
      <w:pPr>
        <w:spacing w:after="0"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своевременно вносить плату за предоставляемые услуги.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 обязан ежемесячно подписывать акты об оказании услуг не позднее 5 (пяти) рабочих дней с момента получения экземпляров от Исполнителя. При необоснованном уклонении Заказчика от подписания актов об оказании услуг по настоящему Договору по истечении установленного срока, Акт считается подписанным обеими сторонами с даты, указанной в Актах об оказании услуг по условиям настоящего Договора. Исполнителем составляется Акт о немотивированном отказе Заказчика подписывать Акт оказания услуг.</w:t>
      </w:r>
    </w:p>
    <w:p w:rsidR="00960564" w:rsidRDefault="00960564">
      <w:pPr>
        <w:pStyle w:val="1"/>
        <w:spacing w:after="0" w:line="276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Стоимость услуг и порядок расчетов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Стоимость услуг по настоящему Договору, в </w:t>
      </w:r>
      <w:proofErr w:type="spellStart"/>
      <w:r>
        <w:rPr>
          <w:rFonts w:ascii="Times New Roman" w:hAnsi="Times New Roman"/>
          <w:sz w:val="24"/>
          <w:szCs w:val="24"/>
        </w:rPr>
        <w:t>т.ч</w:t>
      </w:r>
      <w:proofErr w:type="spellEnd"/>
      <w:r>
        <w:rPr>
          <w:rFonts w:ascii="Times New Roman" w:hAnsi="Times New Roman"/>
          <w:sz w:val="24"/>
          <w:szCs w:val="24"/>
        </w:rPr>
        <w:t xml:space="preserve">. отправка смс-сообщения Пользователю, составляет </w:t>
      </w:r>
      <w:r w:rsidRPr="006D2D66">
        <w:rPr>
          <w:rFonts w:ascii="Times New Roman" w:hAnsi="Times New Roman"/>
          <w:sz w:val="24"/>
          <w:szCs w:val="24"/>
        </w:rPr>
        <w:t xml:space="preserve">____________ </w:t>
      </w:r>
      <w:r>
        <w:rPr>
          <w:rFonts w:ascii="Times New Roman" w:hAnsi="Times New Roman"/>
          <w:sz w:val="24"/>
          <w:szCs w:val="24"/>
        </w:rPr>
        <w:t>белорусских рублей в месяц, в том числе НДС 20% _______________ белорусских рублей. В указанную стоимость входит предоставление услуг по Договору на одной единице оборудования. Перечень оборудования указывается в Акте приема-передачи (Приложение №1). Исполнитель имеет право на изменение стоимости услуг и смс сообщений в одностороннем порядке, уведомив Заказчика путем направления письменного уведомления Заказчику не позднее, чем за 1 (один) месяц до даты вступления новых цен в силу.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Оплата услуг по настоящему Договору производится Абонентом путем внесения 100% предоплаты, на основании счетов, выставляемых Исполнителем,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не позднее 5-го числа месяца, в котором предоставляются услуги.</w:t>
      </w:r>
    </w:p>
    <w:p w:rsidR="00960564" w:rsidRDefault="00A47743">
      <w:pPr>
        <w:pStyle w:val="1"/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Заказчик обязан предоставить действующие и верные контактные данные ответственного лица для направления счетов по электронной почте.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Оплата за предоставляемые услуги начисляется с момента подключения оборудования Заказчика к серверу авторизации Исполнителя или с момента обеспечения оборудованием Заказчика </w:t>
      </w:r>
      <w:r w:rsidR="006D2D66">
        <w:rPr>
          <w:rFonts w:ascii="Times New Roman" w:hAnsi="Times New Roman"/>
          <w:sz w:val="24"/>
          <w:szCs w:val="24"/>
        </w:rPr>
        <w:t>с последующим</w:t>
      </w:r>
      <w:r>
        <w:rPr>
          <w:rFonts w:ascii="Times New Roman" w:hAnsi="Times New Roman"/>
          <w:sz w:val="24"/>
          <w:szCs w:val="24"/>
        </w:rPr>
        <w:t xml:space="preserve"> его подключением к </w:t>
      </w:r>
      <w:r w:rsidR="006D2D66">
        <w:rPr>
          <w:rFonts w:ascii="Times New Roman" w:hAnsi="Times New Roman"/>
          <w:sz w:val="24"/>
          <w:szCs w:val="24"/>
        </w:rPr>
        <w:t>серверу</w:t>
      </w:r>
      <w:r>
        <w:rPr>
          <w:rFonts w:ascii="Times New Roman" w:hAnsi="Times New Roman"/>
          <w:sz w:val="24"/>
          <w:szCs w:val="24"/>
        </w:rPr>
        <w:t xml:space="preserve"> авторизации.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Первый платеж за месяц, в котором был заключен Договор, осуществляется не позднее 3 (трех) рабочих дней, с момента его подписания.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дополнительные работы, необходимые Заказчику, в </w:t>
      </w:r>
      <w:proofErr w:type="spellStart"/>
      <w:r>
        <w:rPr>
          <w:rFonts w:ascii="Times New Roman" w:hAnsi="Times New Roman"/>
          <w:sz w:val="24"/>
          <w:szCs w:val="24"/>
        </w:rPr>
        <w:t>т.ч</w:t>
      </w:r>
      <w:proofErr w:type="spellEnd"/>
      <w:r>
        <w:rPr>
          <w:rFonts w:ascii="Times New Roman" w:hAnsi="Times New Roman"/>
          <w:sz w:val="24"/>
          <w:szCs w:val="24"/>
        </w:rPr>
        <w:t>. при техническом несоответствии требованиям, предъявляемым к оборудованию, с помощью которого предоставляются услуги в рамках данного Договора, или при необходимости доработать инфраструктуру Заказчика, оплачиваются дополнительно и их стоимость не включена в стоимость данного Договора.</w:t>
      </w:r>
    </w:p>
    <w:p w:rsidR="00960564" w:rsidRDefault="00960564">
      <w:pPr>
        <w:pStyle w:val="1"/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Срок действия договора, основания и порядок изменения и расторжения договора</w:t>
      </w:r>
    </w:p>
    <w:p w:rsidR="00960564" w:rsidRDefault="00A47743">
      <w:pPr>
        <w:pStyle w:val="1"/>
        <w:numPr>
          <w:ilvl w:val="1"/>
          <w:numId w:val="1"/>
        </w:numPr>
        <w:spacing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Настоящий Договор вступает в силу с момента его подписания и действует в течение одного года с правом автоматической пролонгации, но в любом случае, до исполнения сторонами всех своих обязательств.</w:t>
      </w:r>
    </w:p>
    <w:p w:rsidR="00960564" w:rsidRDefault="00A47743">
      <w:pPr>
        <w:pStyle w:val="1"/>
        <w:numPr>
          <w:ilvl w:val="1"/>
          <w:numId w:val="1"/>
        </w:numPr>
        <w:spacing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том случае, если не позднее, чем за 15 (пятнадцать) календарных дней до истечения срока действия Договора ни одна из Сторон в письменной форме не уведомила другую о своем </w:t>
      </w:r>
      <w:r>
        <w:rPr>
          <w:rFonts w:ascii="Times New Roman" w:hAnsi="Times New Roman"/>
          <w:sz w:val="24"/>
          <w:szCs w:val="24"/>
        </w:rPr>
        <w:lastRenderedPageBreak/>
        <w:t>желании изменить его или дополнить, или расторгнуть Договор, то Договор считается продленным на тот же срок на тех же условиях. Аналогичный порядок действует и на все остальные пролонгации договора.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Стороны вправе расторгнуть настоящий договор по взаимному соглашению.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 вправе отказаться от исполнения обязательств по настоящему Договору и расторгнуть в одностороннем порядке, письменно уведомив об этом Исполнителя не менее, чем за 30 (тридцать) рабочих дней, при условии оплаты Исполнителю фактически понесенных им расходов на исполнение обязательств по настоящему Договору. В случае если Заказчику предоставлялось оборудование в безвозмездное пользование ввиду выполнения условия пункта 1.3. договора, то при отказе от исполнения обязательств по договору ранее 1 (одного) года, Заказчик обязуется выплатить Исполнителю неустойку в размере 20% от стоимости оборудования.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вправе отказаться от исполнения обязательств по настоящему Договору и расторгнуть в одностороннем порядке, письменно уведомив об этом Заказчика не менее, чем за 30 (тридцать) рабочих дней.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Исполнитель оставляет за собой право в любое время вносить изменения и дополнения в Договор и приложения, без предварительного уведомления Заказчика, за исключением условия о стоимости услуг по Договору, указанного в п.4.1. настоящего Договора. Ознакомиться с измененными условиями предоставления услуг по Договору можно на сайте Исполнителя </w:t>
      </w:r>
      <w:hyperlink r:id="rId10" w:history="1">
        <w:r w:rsidR="006D2D66" w:rsidRPr="00BC6663">
          <w:rPr>
            <w:rStyle w:val="a9"/>
            <w:rFonts w:ascii="Times New Roman" w:hAnsi="Times New Roman"/>
            <w:sz w:val="24"/>
            <w:szCs w:val="24"/>
            <w:lang w:val="en-US"/>
          </w:rPr>
          <w:t>http</w:t>
        </w:r>
        <w:r w:rsidR="006D2D66" w:rsidRPr="00BC6663">
          <w:rPr>
            <w:rStyle w:val="a9"/>
            <w:rFonts w:ascii="Times New Roman" w:hAnsi="Times New Roman"/>
            <w:sz w:val="24"/>
            <w:szCs w:val="24"/>
          </w:rPr>
          <w:t>://</w:t>
        </w:r>
        <w:r w:rsidR="006D2D66" w:rsidRPr="00BC6663">
          <w:rPr>
            <w:rStyle w:val="a9"/>
            <w:rFonts w:ascii="Times New Roman" w:hAnsi="Times New Roman"/>
            <w:sz w:val="24"/>
            <w:szCs w:val="24"/>
            <w:lang w:val="en-US"/>
          </w:rPr>
          <w:t>wi</w:t>
        </w:r>
        <w:r w:rsidR="006D2D66" w:rsidRPr="00BC6663">
          <w:rPr>
            <w:rStyle w:val="a9"/>
            <w:rFonts w:ascii="Times New Roman" w:hAnsi="Times New Roman"/>
            <w:sz w:val="24"/>
            <w:szCs w:val="24"/>
          </w:rPr>
          <w:t>-</w:t>
        </w:r>
        <w:r w:rsidR="006D2D66" w:rsidRPr="00BC6663">
          <w:rPr>
            <w:rStyle w:val="a9"/>
            <w:rFonts w:ascii="Times New Roman" w:hAnsi="Times New Roman"/>
            <w:sz w:val="24"/>
            <w:szCs w:val="24"/>
            <w:lang w:val="en-US"/>
          </w:rPr>
          <w:t>fly</w:t>
        </w:r>
        <w:r w:rsidR="006D2D66" w:rsidRPr="00BC6663">
          <w:rPr>
            <w:rStyle w:val="a9"/>
            <w:rFonts w:ascii="Times New Roman" w:hAnsi="Times New Roman"/>
            <w:sz w:val="24"/>
            <w:szCs w:val="24"/>
          </w:rPr>
          <w:t>.</w:t>
        </w:r>
        <w:r w:rsidR="006D2D66" w:rsidRPr="00BC6663">
          <w:rPr>
            <w:rStyle w:val="a9"/>
            <w:rFonts w:ascii="Times New Roman" w:hAnsi="Times New Roman"/>
            <w:sz w:val="24"/>
            <w:szCs w:val="24"/>
            <w:lang w:val="en-US"/>
          </w:rPr>
          <w:t>by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960564" w:rsidRDefault="00A47743">
      <w:pPr>
        <w:pStyle w:val="1"/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Вступление в силу изменений и дополнений наступает с момента их публикации на сайте. Продолжение Заказчиком пользование услугами Исполнителя подтверждает факт согласия Заказчика с изменениями и дополнениями Договора.</w:t>
      </w:r>
    </w:p>
    <w:p w:rsidR="00960564" w:rsidRDefault="00A47743">
      <w:pPr>
        <w:pStyle w:val="1"/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Условия о стоимости услуг по Договору, указанное в п.4.1. настоящего Договора, подлежит изменения только по соглашению Сторон настоящего Договора.</w:t>
      </w:r>
    </w:p>
    <w:p w:rsidR="00960564" w:rsidRDefault="00960564">
      <w:pPr>
        <w:pStyle w:val="1"/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Ответственность за неисполнение Договора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настоящим договором, а </w:t>
      </w:r>
      <w:proofErr w:type="gramStart"/>
      <w:r>
        <w:rPr>
          <w:rFonts w:ascii="Times New Roman" w:hAnsi="Times New Roman"/>
          <w:sz w:val="24"/>
          <w:szCs w:val="24"/>
        </w:rPr>
        <w:t>в случаях</w:t>
      </w:r>
      <w:proofErr w:type="gramEnd"/>
      <w:r>
        <w:rPr>
          <w:rFonts w:ascii="Times New Roman" w:hAnsi="Times New Roman"/>
          <w:sz w:val="24"/>
          <w:szCs w:val="24"/>
        </w:rPr>
        <w:t xml:space="preserve"> не предусмотренных договором, в соответствии с действующим законодательством Республики Беларусь.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случае возникновения задолженности Заказчика по оплате предоставляемых Исполнителем услуг согласно п. 4.1. настоящего Договора, 10 числа календарного месяца в 00 часов 00 минут включается принудительная блокировка и оказание всех услуг приостанавливается. Возобновление доступа к услугам производится после поступления предоплаты в полном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объеме на счет Исполнителя.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 w:rsidRPr="006D2D66">
        <w:rPr>
          <w:rFonts w:ascii="Times New Roman" w:eastAsia="Times New Roman" w:hAnsi="Times New Roman"/>
          <w:sz w:val="24"/>
          <w:szCs w:val="24"/>
          <w:lang w:eastAsia="ru-RU"/>
        </w:rPr>
        <w:t>В случае повреждения переданного Заказчику оборудования, Исполнитель вправе взыскать сумму денежных средства, эквивалентных сумме понесенных убытков.</w:t>
      </w:r>
    </w:p>
    <w:p w:rsidR="00960564" w:rsidRDefault="00960564">
      <w:pPr>
        <w:pStyle w:val="1"/>
        <w:spacing w:after="0" w:line="276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0564" w:rsidRDefault="00960564">
      <w:pPr>
        <w:pStyle w:val="1"/>
        <w:spacing w:after="0" w:line="276" w:lineRule="auto"/>
        <w:ind w:left="0" w:firstLine="284"/>
        <w:rPr>
          <w:rFonts w:ascii="Times New Roman" w:hAnsi="Times New Roman"/>
          <w:b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Споры и разногласия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Споры и разногласия, которые могут возникнуть при исполнении настоящего Договора, будут по возможности разрешаться путем переговоров между сторонами. 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случае невозможности разрешения споров путем переговоров Стороны передают их на рассмотрение в экономический</w:t>
      </w:r>
      <w:r w:rsidRPr="006D2D66">
        <w:rPr>
          <w:rFonts w:ascii="Times New Roman" w:eastAsia="Times New Roman" w:hAnsi="Times New Roman"/>
          <w:sz w:val="24"/>
          <w:szCs w:val="24"/>
          <w:lang w:eastAsia="ru-RU"/>
        </w:rPr>
        <w:t xml:space="preserve"> суд г. Минска.</w:t>
      </w:r>
    </w:p>
    <w:p w:rsidR="00960564" w:rsidRDefault="00960564">
      <w:pPr>
        <w:pStyle w:val="1"/>
        <w:spacing w:after="0" w:line="276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960564" w:rsidRDefault="00A47743">
      <w:pPr>
        <w:pStyle w:val="1"/>
        <w:numPr>
          <w:ilvl w:val="0"/>
          <w:numId w:val="1"/>
        </w:numPr>
        <w:shd w:val="clear" w:color="auto" w:fill="FFFFFF"/>
        <w:spacing w:after="0" w:line="276" w:lineRule="auto"/>
        <w:ind w:left="0" w:firstLine="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Обстоятельства непреодолимой силы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настоящего Договора не несут ответственность в случае невыполнения своих обязательств в случае действия обстоятельств непреодолимой силы, которые они не могли предвидеть, и не могли предотвратить, таких как стихийные бедствия (наводнение, пожар, землетрясение и т.п.), социальные конфликты (общенациональные забастовки, гражданские войны и т.п.), а также издание актов законодательства, значительно усложняющих, ограничивающих или запрещающих оказание услуг, предусмотренных настоящим Договором. 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Стороны обязуются незамедлительно уведомлять друг друга о наступлении перечисленных выше обстоятельств. В случае наступления указанных обстоятельств, Стороны могут приостановить действие или досрочно расторгнуть настоящий Договор.</w:t>
      </w:r>
    </w:p>
    <w:p w:rsidR="00960564" w:rsidRDefault="00960564">
      <w:pPr>
        <w:pStyle w:val="1"/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>Заключительные положения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Стороны обязуются при исполнении условий настоящего договора надлежаще исполнять требования действующего в Республике</w:t>
      </w:r>
      <w:r w:rsidRPr="006D2D66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Беларусь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законодательств</w:t>
      </w:r>
      <w:r w:rsidRPr="006D2D66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и нести ответственность за несоблюдение указанных в настоящем пункте норм действующего законодательства.</w:t>
      </w:r>
      <w:r w:rsidRPr="006D2D66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Исполнитель не несет ответственности за действия третьих лиц (</w:t>
      </w:r>
      <w:r w:rsidR="006D2D66" w:rsidRPr="006D2D66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пользователей,</w:t>
      </w:r>
      <w:r w:rsidRPr="006D2D66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подключаемых к сети Заказчика через портал авторизации), повлекших какой-либо ущерб Заказчику, третьим лицам или приведшие к нарушению законодательства Республики Беларусь. 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Все приложения и дополнения, составленные в письменном виде и подписанные уполномоченными лицами сторон, являются неотъемлемыми приложениями к настоящему Договору.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Настоящий Договор составлен в двух экземплярах, по одному для каждой из Сторон, каждый из которых имеет одинаковую юридическую силу.</w:t>
      </w:r>
    </w:p>
    <w:p w:rsidR="00960564" w:rsidRDefault="00A47743">
      <w:pPr>
        <w:pStyle w:val="1"/>
        <w:numPr>
          <w:ilvl w:val="1"/>
          <w:numId w:val="1"/>
        </w:numPr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всем вопросам, не предусмотренным настоящим Договором, стороны руководствуются действующим законодательством Республики</w:t>
      </w:r>
      <w:r w:rsidRPr="006D2D66">
        <w:rPr>
          <w:rFonts w:ascii="Times New Roman" w:eastAsia="Times New Roman" w:hAnsi="Times New Roman"/>
          <w:sz w:val="24"/>
          <w:szCs w:val="24"/>
          <w:lang w:eastAsia="ru-RU"/>
        </w:rPr>
        <w:t xml:space="preserve"> Беларусь.</w:t>
      </w:r>
    </w:p>
    <w:p w:rsidR="00960564" w:rsidRDefault="00960564">
      <w:pPr>
        <w:pStyle w:val="1"/>
        <w:spacing w:after="0" w:line="276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0564" w:rsidRDefault="00A47743">
      <w:pPr>
        <w:pStyle w:val="1"/>
        <w:numPr>
          <w:ilvl w:val="0"/>
          <w:numId w:val="1"/>
        </w:numPr>
        <w:spacing w:after="0" w:line="276" w:lineRule="auto"/>
        <w:ind w:left="0" w:firstLine="284"/>
        <w:jc w:val="center"/>
        <w:rPr>
          <w:rFonts w:ascii="Times New Roman" w:eastAsia="Times New Roman" w:hAnsi="Times New Roman"/>
          <w:b/>
          <w:sz w:val="23"/>
          <w:szCs w:val="23"/>
          <w:lang w:eastAsia="ru-RU"/>
        </w:rPr>
      </w:pPr>
      <w:r>
        <w:rPr>
          <w:rFonts w:ascii="Times New Roman" w:eastAsia="Times New Roman" w:hAnsi="Times New Roman"/>
          <w:b/>
          <w:sz w:val="23"/>
          <w:szCs w:val="23"/>
          <w:lang w:eastAsia="ru-RU"/>
        </w:rPr>
        <w:t>Заключительные положения</w:t>
      </w:r>
    </w:p>
    <w:tbl>
      <w:tblPr>
        <w:tblW w:w="9639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36"/>
        <w:gridCol w:w="1271"/>
        <w:gridCol w:w="3832"/>
      </w:tblGrid>
      <w:tr w:rsidR="00960564"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64" w:rsidRDefault="00A47743">
            <w:pPr>
              <w:spacing w:after="0" w:line="276" w:lineRule="auto"/>
              <w:ind w:firstLine="284"/>
              <w:jc w:val="both"/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3"/>
                <w:szCs w:val="23"/>
                <w:lang w:eastAsia="ru-RU"/>
              </w:rPr>
              <w:t>Исполнитель:</w:t>
            </w:r>
          </w:p>
        </w:tc>
        <w:tc>
          <w:tcPr>
            <w:tcW w:w="510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64" w:rsidRDefault="00A47743">
            <w:pPr>
              <w:spacing w:after="0" w:line="276" w:lineRule="auto"/>
              <w:ind w:firstLine="284"/>
              <w:jc w:val="both"/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3"/>
                <w:szCs w:val="23"/>
                <w:lang w:eastAsia="ru-RU"/>
              </w:rPr>
              <w:t>Заказчик:</w:t>
            </w:r>
          </w:p>
        </w:tc>
      </w:tr>
      <w:tr w:rsidR="00960564"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64" w:rsidRDefault="00960564">
            <w:pPr>
              <w:spacing w:after="0" w:line="276" w:lineRule="auto"/>
              <w:ind w:firstLine="284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510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64" w:rsidRDefault="00960564">
            <w:pPr>
              <w:spacing w:after="0" w:line="276" w:lineRule="auto"/>
              <w:ind w:firstLine="284"/>
              <w:jc w:val="both"/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</w:pPr>
          </w:p>
        </w:tc>
      </w:tr>
      <w:tr w:rsidR="00960564">
        <w:tc>
          <w:tcPr>
            <w:tcW w:w="58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64" w:rsidRDefault="00A47743">
            <w:pPr>
              <w:spacing w:after="0" w:line="276" w:lineRule="auto"/>
              <w:ind w:firstLine="284"/>
              <w:jc w:val="both"/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  <w:t>М.П.</w:t>
            </w:r>
          </w:p>
        </w:tc>
        <w:tc>
          <w:tcPr>
            <w:tcW w:w="38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64" w:rsidRDefault="00A47743">
            <w:pPr>
              <w:spacing w:after="0" w:line="276" w:lineRule="auto"/>
              <w:ind w:firstLine="284"/>
              <w:jc w:val="both"/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  <w:t>М.П.</w:t>
            </w:r>
          </w:p>
        </w:tc>
      </w:tr>
    </w:tbl>
    <w:p w:rsidR="00960564" w:rsidRDefault="00A47743">
      <w:pPr>
        <w:spacing w:line="240" w:lineRule="auto"/>
        <w:ind w:firstLine="284"/>
        <w:rPr>
          <w:rFonts w:ascii="Times New Roman" w:eastAsia="Andale Sans UI" w:hAnsi="Times New Roman"/>
          <w:i/>
          <w:kern w:val="2"/>
          <w:sz w:val="24"/>
          <w:szCs w:val="24"/>
          <w:lang w:eastAsia="ar-SA"/>
        </w:rPr>
      </w:pPr>
      <w:r>
        <w:rPr>
          <w:rFonts w:ascii="Times New Roman" w:eastAsia="Andale Sans UI" w:hAnsi="Times New Roman"/>
          <w:i/>
          <w:kern w:val="2"/>
          <w:sz w:val="24"/>
          <w:szCs w:val="24"/>
          <w:lang w:eastAsia="ar-SA"/>
        </w:rPr>
        <w:t>Форма</w:t>
      </w: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960564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6D2D66" w:rsidRDefault="006D2D66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6D2D66" w:rsidRDefault="006D2D66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6D2D66" w:rsidRDefault="006D2D66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6D2D66" w:rsidRDefault="006D2D66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</w:p>
    <w:p w:rsidR="00960564" w:rsidRDefault="00A47743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Приложение №1</w:t>
      </w:r>
    </w:p>
    <w:p w:rsidR="00960564" w:rsidRDefault="00A47743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 договору №</w:t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  <w:t>_____</w:t>
      </w:r>
    </w:p>
    <w:p w:rsidR="00960564" w:rsidRDefault="00A47743">
      <w:pPr>
        <w:spacing w:after="0" w:line="240" w:lineRule="auto"/>
        <w:ind w:firstLine="68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«____</w:t>
      </w:r>
      <w:proofErr w:type="gramStart"/>
      <w:r>
        <w:rPr>
          <w:rFonts w:ascii="Times New Roman" w:hAnsi="Times New Roman"/>
          <w:b/>
          <w:sz w:val="24"/>
          <w:szCs w:val="24"/>
        </w:rPr>
        <w:t>_»_</w:t>
      </w:r>
      <w:proofErr w:type="gramEnd"/>
      <w:r>
        <w:rPr>
          <w:rFonts w:ascii="Times New Roman" w:hAnsi="Times New Roman"/>
          <w:b/>
          <w:sz w:val="24"/>
          <w:szCs w:val="24"/>
        </w:rPr>
        <w:t>__________2017г.</w:t>
      </w:r>
    </w:p>
    <w:p w:rsidR="00960564" w:rsidRDefault="00960564">
      <w:pPr>
        <w:spacing w:after="0" w:line="240" w:lineRule="auto"/>
        <w:ind w:firstLine="284"/>
        <w:jc w:val="right"/>
        <w:rPr>
          <w:rFonts w:ascii="Times New Roman" w:hAnsi="Times New Roman"/>
          <w:sz w:val="24"/>
          <w:szCs w:val="24"/>
        </w:rPr>
      </w:pPr>
    </w:p>
    <w:p w:rsidR="00960564" w:rsidRDefault="00A47743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оборудования для размещения</w:t>
      </w:r>
    </w:p>
    <w:p w:rsidR="00960564" w:rsidRDefault="00960564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</w:p>
    <w:p w:rsidR="00960564" w:rsidRDefault="00A47743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Минск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 xml:space="preserve">   «</w:t>
      </w:r>
      <w:proofErr w:type="gramEnd"/>
      <w:r>
        <w:rPr>
          <w:rFonts w:ascii="Times New Roman" w:hAnsi="Times New Roman"/>
          <w:sz w:val="24"/>
          <w:szCs w:val="24"/>
        </w:rPr>
        <w:t>_____» ___________ 2016г.</w:t>
      </w:r>
    </w:p>
    <w:p w:rsidR="00960564" w:rsidRDefault="00960564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</w:p>
    <w:p w:rsidR="00960564" w:rsidRDefault="00A47743">
      <w:pPr>
        <w:pStyle w:val="2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В соответствии с Договором, Исполнитель разместил следующее Оборудование на Объекте Заказчика,</w:t>
      </w:r>
      <w:ins w:id="1" w:author="gizzatulina" w:date="2016-04-04T11:21:00Z">
        <w:r>
          <w:rPr>
            <w:rFonts w:ascii="Times New Roman" w:hAnsi="Times New Roman"/>
            <w:color w:val="000000"/>
            <w:sz w:val="24"/>
            <w:szCs w:val="24"/>
            <w:lang w:val="ru-RU"/>
          </w:rPr>
          <w:t xml:space="preserve"> а </w:t>
        </w:r>
      </w:ins>
      <w:r>
        <w:rPr>
          <w:rFonts w:ascii="Times New Roman" w:hAnsi="Times New Roman"/>
          <w:color w:val="000000"/>
          <w:sz w:val="24"/>
          <w:szCs w:val="24"/>
          <w:lang w:val="ru-RU"/>
        </w:rPr>
        <w:t>Заказчик принял следующее Оборудование:</w:t>
      </w:r>
    </w:p>
    <w:p w:rsidR="00960564" w:rsidRDefault="00960564">
      <w:pPr>
        <w:pStyle w:val="2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960564" w:rsidRDefault="00A47743">
      <w:pPr>
        <w:pStyle w:val="2"/>
        <w:spacing w:after="0" w:line="240" w:lineRule="auto"/>
        <w:ind w:firstLine="284"/>
        <w:jc w:val="center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Перечень оборудования</w:t>
      </w:r>
    </w:p>
    <w:tbl>
      <w:tblPr>
        <w:tblW w:w="9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6237"/>
        <w:gridCol w:w="1418"/>
        <w:gridCol w:w="1664"/>
      </w:tblGrid>
      <w:tr w:rsidR="00960564">
        <w:trPr>
          <w:trHeight w:val="495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ind w:hanging="79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  <w:t>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Cs w:val="24"/>
              </w:rPr>
              <w:t>Наименование оборудования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Cs w:val="24"/>
              </w:rPr>
              <w:t xml:space="preserve">Количество  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7"/>
                <w:szCs w:val="24"/>
                <w:lang w:val="en-US"/>
              </w:rPr>
              <w:t>Стоимость</w:t>
            </w:r>
            <w:proofErr w:type="spellEnd"/>
          </w:p>
        </w:tc>
      </w:tr>
      <w:tr w:rsidR="00960564">
        <w:trPr>
          <w:trHeight w:val="584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Cs w:val="24"/>
              </w:rPr>
            </w:pPr>
          </w:p>
        </w:tc>
      </w:tr>
      <w:tr w:rsidR="00960564">
        <w:trPr>
          <w:trHeight w:val="549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  <w:lang w:val="uk-UA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</w:tr>
      <w:tr w:rsidR="00960564">
        <w:trPr>
          <w:trHeight w:val="55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</w:tr>
      <w:tr w:rsidR="00960564">
        <w:trPr>
          <w:trHeight w:val="55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</w:tr>
      <w:tr w:rsidR="00960564">
        <w:trPr>
          <w:trHeight w:val="55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</w:tr>
      <w:tr w:rsidR="00960564">
        <w:trPr>
          <w:trHeight w:val="55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A47743">
            <w:pPr>
              <w:tabs>
                <w:tab w:val="left" w:pos="4963"/>
              </w:tabs>
              <w:spacing w:after="0" w:line="240" w:lineRule="auto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64" w:rsidRDefault="00960564">
            <w:pPr>
              <w:tabs>
                <w:tab w:val="left" w:pos="4963"/>
              </w:tabs>
              <w:spacing w:after="0" w:line="240" w:lineRule="auto"/>
              <w:ind w:firstLine="284"/>
              <w:rPr>
                <w:rFonts w:ascii="Times New Roman" w:hAnsi="Times New Roman"/>
                <w:color w:val="000000"/>
                <w:spacing w:val="7"/>
                <w:sz w:val="24"/>
                <w:szCs w:val="24"/>
              </w:rPr>
            </w:pPr>
          </w:p>
        </w:tc>
      </w:tr>
    </w:tbl>
    <w:p w:rsidR="00960564" w:rsidRDefault="00960564">
      <w:pPr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</w:p>
    <w:p w:rsidR="00960564" w:rsidRDefault="00A47743">
      <w:pPr>
        <w:spacing w:after="0" w:line="240" w:lineRule="auto"/>
        <w:ind w:firstLine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Оборудование передано в техническим исправном состоянии. Претензий к оборудованию по качеству и количеству Заказчик к Исполнителю не имеет.</w:t>
      </w:r>
    </w:p>
    <w:p w:rsidR="00960564" w:rsidRDefault="00A47743">
      <w:pPr>
        <w:spacing w:after="0" w:line="240" w:lineRule="auto"/>
        <w:ind w:firstLine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По окончании срока действия договора, оборудование подлежит возврату Исполнителю в технически исправном состоянии и </w:t>
      </w:r>
      <w:proofErr w:type="gramStart"/>
      <w:r>
        <w:rPr>
          <w:rFonts w:ascii="Times New Roman" w:hAnsi="Times New Roman"/>
          <w:bCs/>
          <w:sz w:val="24"/>
          <w:szCs w:val="24"/>
        </w:rPr>
        <w:t>в количестве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переданном Заказчику.</w:t>
      </w:r>
    </w:p>
    <w:p w:rsidR="00960564" w:rsidRDefault="00A47743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Подписи Сторон:</w:t>
      </w:r>
    </w:p>
    <w:p w:rsidR="00960564" w:rsidRDefault="00960564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888" w:type="dxa"/>
        <w:tblLayout w:type="fixed"/>
        <w:tblLook w:val="04A0" w:firstRow="1" w:lastRow="0" w:firstColumn="1" w:lastColumn="0" w:noHBand="0" w:noVBand="1"/>
      </w:tblPr>
      <w:tblGrid>
        <w:gridCol w:w="4944"/>
        <w:gridCol w:w="4944"/>
      </w:tblGrid>
      <w:tr w:rsidR="00960564">
        <w:trPr>
          <w:trHeight w:val="263"/>
        </w:trPr>
        <w:tc>
          <w:tcPr>
            <w:tcW w:w="4944" w:type="dxa"/>
          </w:tcPr>
          <w:p w:rsidR="00960564" w:rsidRDefault="00A47743">
            <w:pPr>
              <w:pStyle w:val="10"/>
              <w:ind w:firstLine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Исполнитель</w:t>
            </w:r>
          </w:p>
        </w:tc>
        <w:tc>
          <w:tcPr>
            <w:tcW w:w="4944" w:type="dxa"/>
          </w:tcPr>
          <w:p w:rsidR="00960564" w:rsidRDefault="00A47743">
            <w:pPr>
              <w:pStyle w:val="10"/>
              <w:ind w:firstLine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Заказчик</w:t>
            </w:r>
          </w:p>
        </w:tc>
      </w:tr>
      <w:tr w:rsidR="00960564">
        <w:trPr>
          <w:trHeight w:val="496"/>
        </w:trPr>
        <w:tc>
          <w:tcPr>
            <w:tcW w:w="4944" w:type="dxa"/>
          </w:tcPr>
          <w:p w:rsidR="00960564" w:rsidRDefault="00960564">
            <w:pPr>
              <w:pStyle w:val="10"/>
              <w:ind w:firstLine="284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944" w:type="dxa"/>
          </w:tcPr>
          <w:p w:rsidR="00960564" w:rsidRDefault="00960564">
            <w:pPr>
              <w:pStyle w:val="10"/>
              <w:ind w:firstLine="284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960564">
        <w:trPr>
          <w:trHeight w:val="278"/>
        </w:trPr>
        <w:tc>
          <w:tcPr>
            <w:tcW w:w="4944" w:type="dxa"/>
          </w:tcPr>
          <w:p w:rsidR="00960564" w:rsidRDefault="00960564">
            <w:pPr>
              <w:pStyle w:val="10"/>
              <w:ind w:firstLine="284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44" w:type="dxa"/>
          </w:tcPr>
          <w:p w:rsidR="00960564" w:rsidRDefault="00960564">
            <w:pPr>
              <w:pStyle w:val="10"/>
              <w:ind w:firstLine="284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60564">
        <w:trPr>
          <w:trHeight w:val="645"/>
        </w:trPr>
        <w:tc>
          <w:tcPr>
            <w:tcW w:w="4944" w:type="dxa"/>
          </w:tcPr>
          <w:p w:rsidR="00960564" w:rsidRDefault="00960564">
            <w:pPr>
              <w:pStyle w:val="10"/>
              <w:ind w:firstLine="284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960564" w:rsidRDefault="00A47743">
            <w:pPr>
              <w:pStyle w:val="10"/>
              <w:ind w:firstLine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_________________/</w:t>
            </w:r>
          </w:p>
        </w:tc>
        <w:tc>
          <w:tcPr>
            <w:tcW w:w="4944" w:type="dxa"/>
          </w:tcPr>
          <w:p w:rsidR="00960564" w:rsidRDefault="00960564">
            <w:pPr>
              <w:pStyle w:val="10"/>
              <w:ind w:firstLine="284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960564" w:rsidRDefault="00A47743">
            <w:pPr>
              <w:pStyle w:val="10"/>
              <w:ind w:firstLine="284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_________________/________________</w:t>
            </w:r>
          </w:p>
        </w:tc>
      </w:tr>
    </w:tbl>
    <w:p w:rsidR="00960564" w:rsidRDefault="00960564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</w:p>
    <w:p w:rsidR="00960564" w:rsidRDefault="00960564">
      <w:pPr>
        <w:ind w:firstLine="284"/>
        <w:rPr>
          <w:rFonts w:ascii="Times New Roman" w:hAnsi="Times New Roman"/>
          <w:sz w:val="24"/>
          <w:szCs w:val="24"/>
        </w:rPr>
      </w:pPr>
    </w:p>
    <w:sectPr w:rsidR="00960564">
      <w:footerReference w:type="default" r:id="rId11"/>
      <w:pgSz w:w="11906" w:h="16838"/>
      <w:pgMar w:top="851" w:right="70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46C" w:rsidRDefault="00B3346C">
      <w:pPr>
        <w:spacing w:after="0" w:line="240" w:lineRule="auto"/>
      </w:pPr>
      <w:r>
        <w:separator/>
      </w:r>
    </w:p>
  </w:endnote>
  <w:endnote w:type="continuationSeparator" w:id="0">
    <w:p w:rsidR="00B3346C" w:rsidRDefault="00B3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modern"/>
    <w:pitch w:val="default"/>
    <w:sig w:usb0="E4002EFF" w:usb1="C000E47F" w:usb2="00000009" w:usb3="00000000" w:csb0="200001FF" w:csb1="00000000"/>
  </w:font>
  <w:font w:name="Andale Sans UI">
    <w:altName w:val="Kozuka Mincho Pr6N R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404725"/>
    </w:sdtPr>
    <w:sdtEndPr/>
    <w:sdtContent>
      <w:p w:rsidR="00960564" w:rsidRDefault="00A4774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295">
          <w:rPr>
            <w:noProof/>
          </w:rPr>
          <w:t>2</w:t>
        </w:r>
        <w:r>
          <w:fldChar w:fldCharType="end"/>
        </w:r>
      </w:p>
    </w:sdtContent>
  </w:sdt>
  <w:p w:rsidR="00960564" w:rsidRDefault="00960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46C" w:rsidRDefault="00B3346C">
      <w:pPr>
        <w:spacing w:after="0" w:line="240" w:lineRule="auto"/>
      </w:pPr>
      <w:r>
        <w:separator/>
      </w:r>
    </w:p>
  </w:footnote>
  <w:footnote w:type="continuationSeparator" w:id="0">
    <w:p w:rsidR="00B3346C" w:rsidRDefault="00B3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8242C"/>
    <w:multiLevelType w:val="multilevel"/>
    <w:tmpl w:val="54482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 w:tentative="1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E69"/>
    <w:rsid w:val="00057556"/>
    <w:rsid w:val="000F2464"/>
    <w:rsid w:val="00100DC7"/>
    <w:rsid w:val="00133583"/>
    <w:rsid w:val="0013465D"/>
    <w:rsid w:val="00166292"/>
    <w:rsid w:val="001B0B0C"/>
    <w:rsid w:val="001E6F3B"/>
    <w:rsid w:val="00202FDF"/>
    <w:rsid w:val="00203D2E"/>
    <w:rsid w:val="00224673"/>
    <w:rsid w:val="00244E7E"/>
    <w:rsid w:val="00271919"/>
    <w:rsid w:val="002A66A8"/>
    <w:rsid w:val="00345334"/>
    <w:rsid w:val="003D3FC8"/>
    <w:rsid w:val="0042757C"/>
    <w:rsid w:val="00451D8C"/>
    <w:rsid w:val="00486AE3"/>
    <w:rsid w:val="004F23FA"/>
    <w:rsid w:val="00563A47"/>
    <w:rsid w:val="005A386E"/>
    <w:rsid w:val="005F2D80"/>
    <w:rsid w:val="006254E2"/>
    <w:rsid w:val="00625FC6"/>
    <w:rsid w:val="006523E5"/>
    <w:rsid w:val="006D2D66"/>
    <w:rsid w:val="006D5927"/>
    <w:rsid w:val="006F4F51"/>
    <w:rsid w:val="00756B2C"/>
    <w:rsid w:val="007D5CDD"/>
    <w:rsid w:val="00885233"/>
    <w:rsid w:val="008B5E0F"/>
    <w:rsid w:val="008E289A"/>
    <w:rsid w:val="00960564"/>
    <w:rsid w:val="00971730"/>
    <w:rsid w:val="009808F6"/>
    <w:rsid w:val="009A17F4"/>
    <w:rsid w:val="009C6D31"/>
    <w:rsid w:val="009E3C19"/>
    <w:rsid w:val="00A47743"/>
    <w:rsid w:val="00B036FD"/>
    <w:rsid w:val="00B3346C"/>
    <w:rsid w:val="00B52278"/>
    <w:rsid w:val="00B5670E"/>
    <w:rsid w:val="00B70FF2"/>
    <w:rsid w:val="00BC4E69"/>
    <w:rsid w:val="00C303A6"/>
    <w:rsid w:val="00C85B12"/>
    <w:rsid w:val="00CF360E"/>
    <w:rsid w:val="00D029A4"/>
    <w:rsid w:val="00D64B09"/>
    <w:rsid w:val="00D93B64"/>
    <w:rsid w:val="00DA24EE"/>
    <w:rsid w:val="00E20C0C"/>
    <w:rsid w:val="00E77076"/>
    <w:rsid w:val="00E90869"/>
    <w:rsid w:val="00EB3295"/>
    <w:rsid w:val="00ED4615"/>
    <w:rsid w:val="00FB2A4D"/>
    <w:rsid w:val="00FB3B9A"/>
    <w:rsid w:val="00FB7726"/>
    <w:rsid w:val="00FC5796"/>
    <w:rsid w:val="0A157218"/>
    <w:rsid w:val="28431B9D"/>
    <w:rsid w:val="2F6A7056"/>
    <w:rsid w:val="4CB76E6A"/>
    <w:rsid w:val="50D024A2"/>
    <w:rsid w:val="5F94282C"/>
    <w:rsid w:val="745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C4BB"/>
  <w15:docId w15:val="{CF1ED199-40A2-407A-8D3F-2E9A0D08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uiPriority w:val="99"/>
    <w:unhideWhenUsed/>
    <w:pPr>
      <w:spacing w:after="120" w:line="480" w:lineRule="auto"/>
    </w:pPr>
    <w:rPr>
      <w:sz w:val="20"/>
      <w:szCs w:val="20"/>
      <w:lang w:val="zh-CN" w:eastAsia="zh-CN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paragraph" w:customStyle="1" w:styleId="10">
    <w:name w:val="Без интервала1"/>
    <w:uiPriority w:val="99"/>
    <w:qFormat/>
    <w:pPr>
      <w:spacing w:after="0" w:line="240" w:lineRule="auto"/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Calibri" w:eastAsia="Calibri" w:hAnsi="Calibri" w:cs="Times New Roman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Calibri" w:hAnsi="Segoe UI" w:cs="Segoe UI"/>
      <w:sz w:val="18"/>
      <w:szCs w:val="18"/>
    </w:r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Calibri" w:eastAsia="Calibri" w:hAnsi="Calibri" w:cs="Times New Roman"/>
      <w:sz w:val="20"/>
      <w:szCs w:val="20"/>
      <w:lang w:val="zh-CN" w:eastAsia="zh-CN"/>
    </w:rPr>
  </w:style>
  <w:style w:type="character" w:styleId="aa">
    <w:name w:val="Unresolved Mention"/>
    <w:basedOn w:val="a0"/>
    <w:uiPriority w:val="99"/>
    <w:semiHidden/>
    <w:unhideWhenUsed/>
    <w:rsid w:val="006D2D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ter.wi-fly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i-fly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ter.wi-fly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2076</Words>
  <Characters>12664</Characters>
  <Application>Microsoft Office Word</Application>
  <DocSecurity>0</DocSecurity>
  <Lines>105</Lines>
  <Paragraphs>29</Paragraphs>
  <ScaleCrop>false</ScaleCrop>
  <Company>SPecialiST RePack</Company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gizzatulina</dc:creator>
  <cp:lastModifiedBy>Шиманович Кирилл</cp:lastModifiedBy>
  <cp:revision>8</cp:revision>
  <cp:lastPrinted>2016-04-06T10:11:00Z</cp:lastPrinted>
  <dcterms:created xsi:type="dcterms:W3CDTF">2016-05-06T10:52:00Z</dcterms:created>
  <dcterms:modified xsi:type="dcterms:W3CDTF">2018-02-12T06:59:00Z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